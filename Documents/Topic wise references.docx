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color w:val="333333"/>
          <w:sz w:val="46"/>
          <w:szCs w:val="46"/>
        </w:rPr>
      </w:pPr>
      <w:bookmarkStart w:colFirst="0" w:colLast="0" w:name="_vgxcp74vziq4" w:id="0"/>
      <w:bookmarkEnd w:id="0"/>
      <w:r w:rsidDel="00000000" w:rsidR="00000000" w:rsidRPr="00000000">
        <w:rPr>
          <w:b w:val="1"/>
          <w:color w:val="333333"/>
          <w:sz w:val="46"/>
          <w:szCs w:val="46"/>
          <w:rtl w:val="0"/>
        </w:rPr>
        <w:t xml:space="preserve">SAMAS 2.0 Tech Stack Overview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pBdr>
          <w:bottom w:color="cccccc" w:space="3" w:sz="12" w:val="single"/>
        </w:pBdr>
        <w:spacing w:after="160" w:lineRule="auto"/>
        <w:rPr>
          <w:b w:val="1"/>
          <w:color w:val="333333"/>
          <w:sz w:val="34"/>
          <w:szCs w:val="34"/>
        </w:rPr>
      </w:pPr>
      <w:bookmarkStart w:colFirst="0" w:colLast="0" w:name="_lt4lannh6w74" w:id="1"/>
      <w:bookmarkEnd w:id="1"/>
      <w:r w:rsidDel="00000000" w:rsidR="00000000" w:rsidRPr="00000000">
        <w:rPr>
          <w:b w:val="1"/>
          <w:color w:val="333333"/>
          <w:sz w:val="34"/>
          <w:szCs w:val="34"/>
          <w:rtl w:val="0"/>
        </w:rPr>
        <w:t xml:space="preserve">Backend Tech Stack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300" w:lineRule="auto"/>
        <w:rPr>
          <w:b w:val="1"/>
          <w:color w:val="333333"/>
          <w:sz w:val="26"/>
          <w:szCs w:val="26"/>
        </w:rPr>
      </w:pPr>
      <w:bookmarkStart w:colFirst="0" w:colLast="0" w:name="_cz35ruhvrf9w" w:id="2"/>
      <w:bookmarkEnd w:id="2"/>
      <w:r w:rsidDel="00000000" w:rsidR="00000000" w:rsidRPr="00000000">
        <w:rPr>
          <w:b w:val="1"/>
          <w:color w:val="333333"/>
          <w:sz w:val="26"/>
          <w:szCs w:val="26"/>
          <w:rtl w:val="0"/>
        </w:rPr>
        <w:t xml:space="preserve">.Net Core Web API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after="0" w:afterAutospacing="0" w:before="240" w:lineRule="auto"/>
        <w:ind w:left="1020" w:hanging="360"/>
      </w:pPr>
      <w:r w:rsidDel="00000000" w:rsidR="00000000" w:rsidRPr="00000000">
        <w:rPr>
          <w:rtl w:val="0"/>
        </w:rPr>
        <w:t xml:space="preserve">Exploring .Net Core vs .Net Framework: —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0" w:afterAutospacing="0" w:before="0" w:beforeAutospacing="0" w:lineRule="auto"/>
        <w:ind w:left="1020" w:hanging="360"/>
      </w:pPr>
      <w:r w:rsidDel="00000000" w:rsidR="00000000" w:rsidRPr="00000000">
        <w:rPr>
          <w:rtl w:val="0"/>
        </w:rPr>
        <w:t xml:space="preserve">.Net Core Web API Learning:</w:t>
        <w:br w:type="textWrapping"/>
        <w:t xml:space="preserve">Official Docs: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https://learn.microsoft.com/en-us/aspnet/core/fundamentals/apis?view=aspnetcore-8.0</w:t>
        </w:r>
      </w:hyperlink>
      <w:r w:rsidDel="00000000" w:rsidR="00000000" w:rsidRPr="00000000">
        <w:rPr>
          <w:rtl w:val="0"/>
        </w:rPr>
        <w:br w:type="textWrapping"/>
        <w:t xml:space="preserve">Beginner Series:</w:t>
        <w:br w:type="textWrapping"/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Back-end Web Development with .NET for Beginners - YouTube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0" w:afterAutospacing="0" w:before="0" w:beforeAutospacing="0" w:lineRule="auto"/>
        <w:ind w:left="1020" w:hanging="360"/>
      </w:pPr>
      <w:r w:rsidDel="00000000" w:rsidR="00000000" w:rsidRPr="00000000">
        <w:rPr>
          <w:rtl w:val="0"/>
        </w:rPr>
        <w:t xml:space="preserve">Domain Driven Design (Clean Architecture):</w:t>
        <w:br w:type="textWrapping"/>
        <w:t xml:space="preserve">Reference Store:</w:t>
      </w:r>
      <w:hyperlink r:id="rId9">
        <w:r w:rsidDel="00000000" w:rsidR="00000000" w:rsidRPr="00000000">
          <w:rPr>
            <w:rtl w:val="0"/>
          </w:rPr>
          <w:t xml:space="preserve"> </w:t>
        </w:r>
      </w:hyperlink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https://gitlab.com/arjun.khunt/cleanarchitecture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afterAutospacing="0" w:before="0" w:beforeAutospacing="0" w:lineRule="auto"/>
        <w:ind w:left="1020" w:hanging="360"/>
      </w:pPr>
      <w:r w:rsidDel="00000000" w:rsidR="00000000" w:rsidRPr="00000000">
        <w:rPr>
          <w:rtl w:val="0"/>
        </w:rPr>
        <w:t xml:space="preserve">PostgreSQL Integration in Web API</w:t>
        <w:br w:type="textWrapping"/>
        <w:t xml:space="preserve">Official Docs for EF Core:</w:t>
      </w:r>
      <w:hyperlink r:id="rId11">
        <w:r w:rsidDel="00000000" w:rsidR="00000000" w:rsidRPr="00000000">
          <w:rPr>
            <w:rtl w:val="0"/>
          </w:rPr>
          <w:t xml:space="preserve"> </w:t>
        </w:r>
      </w:hyperlink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https://learn.microsoft.com/en-us/ef/core/</w:t>
        </w:r>
      </w:hyperlink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Code reference:</w:t>
      </w:r>
      <w:hyperlink r:id="rId13">
        <w:r w:rsidDel="00000000" w:rsidR="00000000" w:rsidRPr="00000000">
          <w:rPr>
            <w:rtl w:val="0"/>
          </w:rPr>
          <w:t xml:space="preserve"> </w:t>
        </w:r>
      </w:hyperlink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https://gitlab.com/arjun.khunt/as-monolith-sample/-/tree/main?ref_type=heads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afterAutospacing="0" w:before="0" w:beforeAutospacing="0" w:lineRule="auto"/>
        <w:ind w:left="1020" w:hanging="360"/>
      </w:pPr>
      <w:r w:rsidDel="00000000" w:rsidR="00000000" w:rsidRPr="00000000">
        <w:rPr>
          <w:rtl w:val="0"/>
        </w:rPr>
        <w:t xml:space="preserve">CQRS (Command Query </w:t>
      </w:r>
      <w:ins w:author="Darshan Parmar" w:id="0" w:date="2024-07-15T13:02:45Z">
        <w:r w:rsidDel="00000000" w:rsidR="00000000" w:rsidRPr="00000000">
          <w:rPr>
            <w:rtl w:val="0"/>
          </w:rPr>
          <w:t xml:space="preserve">Responsibility</w:t>
        </w:r>
      </w:ins>
      <w:del w:author="Darshan Parmar" w:id="0" w:date="2024-07-15T13:02:45Z">
        <w:r w:rsidDel="00000000" w:rsidR="00000000" w:rsidRPr="00000000">
          <w:rPr>
            <w:rtl w:val="0"/>
          </w:rPr>
          <w:delText xml:space="preserve">Response </w:delText>
        </w:r>
      </w:del>
      <w:r w:rsidDel="00000000" w:rsidR="00000000" w:rsidRPr="00000000">
        <w:rPr>
          <w:rtl w:val="0"/>
        </w:rPr>
        <w:t xml:space="preserve">Segregation):</w:t>
        <w:br w:type="textWrapping"/>
        <w:t xml:space="preserve">Conceptual references:</w:t>
        <w:br w:type="textWrapping"/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Applying CQRS and CQS approaches in a DDD microservice in eShopOnContainers - .NET | Microsoft Learn</w:t>
        </w:r>
      </w:hyperlink>
      <w:r w:rsidDel="00000000" w:rsidR="00000000" w:rsidRPr="00000000">
        <w:rPr>
          <w:rtl w:val="0"/>
        </w:rPr>
        <w:br w:type="textWrapping"/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Implementing reads/queries in a CQRS microservice - .NET | Microsoft Learn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afterAutospacing="0" w:before="0" w:beforeAutospacing="0" w:lineRule="auto"/>
        <w:ind w:left="1020" w:hanging="360"/>
      </w:pPr>
      <w:r w:rsidDel="00000000" w:rsidR="00000000" w:rsidRPr="00000000">
        <w:rPr>
          <w:rtl w:val="0"/>
        </w:rPr>
        <w:t xml:space="preserve">CORS (Cross Origin Resource Sharing)</w:t>
        <w:br w:type="textWrapping"/>
        <w:t xml:space="preserve">Official Docs: 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Enable Cross-Origin Requests (CORS) in ASP.NET Core | Microsoft Learn</w:t>
        </w:r>
      </w:hyperlink>
      <w:r w:rsidDel="00000000" w:rsidR="00000000" w:rsidRPr="00000000">
        <w:rPr>
          <w:rtl w:val="0"/>
        </w:rPr>
        <w:br w:type="textWrapping"/>
        <w:t xml:space="preserve">Security &amp; Identity: 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ASP.NET Core security topics | Microsoft Learn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afterAutospacing="0" w:before="0" w:beforeAutospacing="0" w:lineRule="auto"/>
        <w:ind w:left="1020" w:hanging="360"/>
      </w:pPr>
      <w:r w:rsidDel="00000000" w:rsidR="00000000" w:rsidRPr="00000000">
        <w:rPr>
          <w:rtl w:val="0"/>
        </w:rPr>
        <w:t xml:space="preserve">Routing in .Net Core Web API</w:t>
        <w:br w:type="textWrapping"/>
        <w:t xml:space="preserve">Official Docs: </w:t>
      </w: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Routing in ASP.NET Core | Microsoft Learn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afterAutospacing="0" w:before="0" w:beforeAutospacing="0" w:lineRule="auto"/>
        <w:ind w:left="1020" w:hanging="360"/>
      </w:pPr>
      <w:r w:rsidDel="00000000" w:rsidR="00000000" w:rsidRPr="00000000">
        <w:rPr>
          <w:rtl w:val="0"/>
        </w:rPr>
        <w:t xml:space="preserve">Authorization in Web API</w:t>
        <w:br w:type="textWrapping"/>
        <w:t xml:space="preserve">Official Docs: </w:t>
      </w: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Introduction to authorization in ASP.NET Core | Microsoft Learn</w:t>
        </w:r>
      </w:hyperlink>
      <w:r w:rsidDel="00000000" w:rsidR="00000000" w:rsidRPr="00000000">
        <w:rPr>
          <w:rtl w:val="0"/>
        </w:rPr>
        <w:br w:type="textWrapping"/>
        <w:t xml:space="preserve">Types: Simple, Role-based, Policy-based, Claims-based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afterAutospacing="0" w:before="0" w:beforeAutospacing="0" w:lineRule="auto"/>
        <w:ind w:left="1020" w:hanging="360"/>
      </w:pPr>
      <w:r w:rsidDel="00000000" w:rsidR="00000000" w:rsidRPr="00000000">
        <w:rPr>
          <w:rtl w:val="0"/>
        </w:rPr>
        <w:t xml:space="preserve">Middleware Integration:</w:t>
        <w:br w:type="textWrapping"/>
        <w:t xml:space="preserve">Official Docs: </w:t>
      </w: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ASP.NET Core Middleware | Microsoft Learn</w:t>
        </w:r>
      </w:hyperlink>
      <w:r w:rsidDel="00000000" w:rsidR="00000000" w:rsidRPr="00000000">
        <w:rPr>
          <w:rtl w:val="0"/>
        </w:rPr>
        <w:br w:type="textWrapping"/>
        <w:t xml:space="preserve">Write our custom middleware: </w:t>
      </w: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Write custom ASP.NET Core middleware | Microsoft Learn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240" w:before="0" w:beforeAutospacing="0" w:lineRule="auto"/>
        <w:ind w:left="1020" w:hanging="360"/>
      </w:pPr>
      <w:r w:rsidDel="00000000" w:rsidR="00000000" w:rsidRPr="00000000">
        <w:rPr>
          <w:rtl w:val="0"/>
        </w:rPr>
        <w:t xml:space="preserve">Mediator Design Pattern and usage of MediatR with CQRS</w:t>
      </w:r>
    </w:p>
    <w:p w:rsidR="00000000" w:rsidDel="00000000" w:rsidP="00000000" w:rsidRDefault="00000000" w:rsidRPr="00000000" w14:paraId="0000000E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Introductory blog: </w:t>
      </w: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https://code-maze.com/cqrs-mediatr-in-aspnet-core/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 Sample Project reference </w:t>
      </w:r>
      <w:r w:rsidDel="00000000" w:rsidR="00000000" w:rsidRPr="00000000">
        <w:rPr>
          <w:rtl w:val="0"/>
        </w:rPr>
        <w:t xml:space="preserve">ardalis</w:t>
      </w:r>
      <w:r w:rsidDel="00000000" w:rsidR="00000000" w:rsidRPr="00000000">
        <w:rPr>
          <w:rtl w:val="0"/>
        </w:rPr>
        <w:t xml:space="preserve"> clean architecture template  :    </w:t>
      </w: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https://github.com/ardalis/CleanArchitecture/tree/main/sample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240" w:before="240" w:lineRule="auto"/>
        <w:ind w:left="1020" w:hanging="360"/>
      </w:pPr>
      <w:r w:rsidDel="00000000" w:rsidR="00000000" w:rsidRPr="00000000">
        <w:rPr>
          <w:rtl w:val="0"/>
        </w:rPr>
        <w:t xml:space="preserve">Bootstrapping a Web API</w:t>
      </w:r>
    </w:p>
    <w:p w:rsidR="00000000" w:rsidDel="00000000" w:rsidP="00000000" w:rsidRDefault="00000000" w:rsidRPr="00000000" w14:paraId="00000011">
      <w:pPr>
        <w:pStyle w:val="Heading2"/>
        <w:keepNext w:val="0"/>
        <w:keepLines w:val="0"/>
        <w:pBdr>
          <w:bottom w:color="cccccc" w:space="3" w:sz="12" w:val="single"/>
        </w:pBdr>
        <w:spacing w:after="160" w:lineRule="auto"/>
        <w:rPr>
          <w:b w:val="1"/>
          <w:color w:val="333333"/>
          <w:sz w:val="34"/>
          <w:szCs w:val="34"/>
        </w:rPr>
      </w:pPr>
      <w:bookmarkStart w:colFirst="0" w:colLast="0" w:name="_sg06agc0jbvq" w:id="3"/>
      <w:bookmarkEnd w:id="3"/>
      <w:r w:rsidDel="00000000" w:rsidR="00000000" w:rsidRPr="00000000">
        <w:rPr>
          <w:b w:val="1"/>
          <w:color w:val="333333"/>
          <w:sz w:val="34"/>
          <w:szCs w:val="34"/>
          <w:rtl w:val="0"/>
        </w:rPr>
        <w:t xml:space="preserve">Communication Framework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 w:before="240" w:lineRule="auto"/>
        <w:ind w:left="1020" w:hanging="360"/>
      </w:pPr>
      <w:r w:rsidDel="00000000" w:rsidR="00000000" w:rsidRPr="00000000">
        <w:rPr>
          <w:rtl w:val="0"/>
        </w:rPr>
        <w:t xml:space="preserve">gRPC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 w:before="0" w:beforeAutospacing="0" w:lineRule="auto"/>
        <w:ind w:left="1020" w:hanging="360"/>
      </w:pPr>
      <w:r w:rsidDel="00000000" w:rsidR="00000000" w:rsidRPr="00000000">
        <w:rPr>
          <w:rtl w:val="0"/>
        </w:rPr>
        <w:t xml:space="preserve">RabbitMQ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afterAutospacing="0" w:before="0" w:beforeAutospacing="0" w:lineRule="auto"/>
        <w:ind w:left="1020" w:hanging="360"/>
      </w:pPr>
      <w:r w:rsidDel="00000000" w:rsidR="00000000" w:rsidRPr="00000000">
        <w:rPr>
          <w:rtl w:val="0"/>
        </w:rPr>
        <w:t xml:space="preserve">Apache Kafka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afterAutospacing="0" w:before="0" w:beforeAutospacing="0" w:lineRule="auto"/>
        <w:ind w:left="1020" w:hanging="360"/>
      </w:pPr>
      <w:r w:rsidDel="00000000" w:rsidR="00000000" w:rsidRPr="00000000">
        <w:rPr>
          <w:rtl w:val="0"/>
        </w:rPr>
        <w:t xml:space="preserve">Web Socket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240" w:before="0" w:beforeAutospacing="0" w:lineRule="auto"/>
        <w:ind w:left="1020" w:hanging="360"/>
      </w:pPr>
      <w:r w:rsidDel="00000000" w:rsidR="00000000" w:rsidRPr="00000000">
        <w:rPr>
          <w:rtl w:val="0"/>
        </w:rPr>
        <w:t xml:space="preserve">SignalR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Publishing commands and events for async communication and loose temporal coupling</w:t>
      </w:r>
    </w:p>
    <w:p w:rsidR="00000000" w:rsidDel="00000000" w:rsidP="00000000" w:rsidRDefault="00000000" w:rsidRPr="00000000" w14:paraId="00000018">
      <w:pPr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RabbitMQ:</w:t>
      </w:r>
      <w:hyperlink r:id="rId25">
        <w:r w:rsidDel="00000000" w:rsidR="00000000" w:rsidRPr="00000000">
          <w:rPr>
            <w:rtl w:val="0"/>
          </w:rPr>
          <w:t xml:space="preserve"> </w:t>
        </w:r>
      </w:hyperlink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https://docs.google.com/document/d/19eYLh2G7epbMZC27sCJf4p2PRUfEJdZV/edit?usp=sharing&amp;ouid=107502776202862140039&amp;rtpof=true&amp;sd=true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Kafka:</w:t>
      </w:r>
      <w:hyperlink r:id="rId27">
        <w:r w:rsidDel="00000000" w:rsidR="00000000" w:rsidRPr="00000000">
          <w:rPr>
            <w:rtl w:val="0"/>
          </w:rPr>
          <w:t xml:space="preserve"> </w:t>
        </w:r>
      </w:hyperlink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https://docs.google.com/document/d/1qWCyCNxGCVE13_NY-zu_kVSbTu_G7oqr/edit?usp=sharing&amp;ouid=107502776202862140039&amp;rtpof=true&amp;sd=true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Using dapr: official docs:</w:t>
      </w:r>
      <w:hyperlink r:id="rId29">
        <w:r w:rsidDel="00000000" w:rsidR="00000000" w:rsidRPr="00000000">
          <w:rPr>
            <w:rtl w:val="0"/>
          </w:rPr>
          <w:t xml:space="preserve"> </w:t>
        </w:r>
      </w:hyperlink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https://docs.dapr.io/developing-applications/building-blocks/pubsub/pubsub-overview/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gRPC: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Service to service communication, synchronous communication</w:t>
      </w:r>
    </w:p>
    <w:p w:rsidR="00000000" w:rsidDel="00000000" w:rsidP="00000000" w:rsidRDefault="00000000" w:rsidRPr="00000000" w14:paraId="0000001D">
      <w:pPr>
        <w:rPr>
          <w:color w:val="1155cc"/>
          <w:u w:val="single"/>
        </w:rPr>
      </w:pP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https://docs.google.com/document/d/1ZXkJwAWIdm1ESDRe1L0gNWZcYdfk_YmZ/edit?usp=sharing&amp;ouid=107502776202862140039&amp;rtpof=true&amp;sd=true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Official Docs:</w:t>
      </w:r>
      <w:hyperlink r:id="rId32">
        <w:r w:rsidDel="00000000" w:rsidR="00000000" w:rsidRPr="00000000">
          <w:rPr>
            <w:rtl w:val="0"/>
          </w:rPr>
          <w:t xml:space="preserve"> </w:t>
        </w:r>
      </w:hyperlink>
      <w:hyperlink r:id="rId33">
        <w:r w:rsidDel="00000000" w:rsidR="00000000" w:rsidRPr="00000000">
          <w:rPr>
            <w:color w:val="1155cc"/>
            <w:u w:val="single"/>
            <w:rtl w:val="0"/>
          </w:rPr>
          <w:t xml:space="preserve">https://learn.microsoft.com/en-us/aspnet/core/grpc/?view=aspnetcore-8.0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SignalR: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real time communication</w:t>
        <w:br w:type="textWrapping"/>
        <w:t xml:space="preserve">Signalr uses websockets, server-sent events (SSE), and long-polling in that order, based on client device and browser support.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SignalR official docs:</w:t>
      </w:r>
      <w:hyperlink r:id="rId34">
        <w:r w:rsidDel="00000000" w:rsidR="00000000" w:rsidRPr="00000000">
          <w:rPr>
            <w:rtl w:val="0"/>
          </w:rPr>
          <w:t xml:space="preserve"> </w:t>
        </w:r>
      </w:hyperlink>
      <w:hyperlink r:id="rId35">
        <w:r w:rsidDel="00000000" w:rsidR="00000000" w:rsidRPr="00000000">
          <w:rPr>
            <w:color w:val="1155cc"/>
            <w:u w:val="single"/>
            <w:rtl w:val="0"/>
          </w:rPr>
          <w:t xml:space="preserve">https://learn.microsoft.com/en-us/aspnet/core/signalr/introduction?view=aspnetcore-8.0</w:t>
        </w:r>
      </w:hyperlink>
      <w:r w:rsidDel="00000000" w:rsidR="00000000" w:rsidRPr="00000000">
        <w:rPr>
          <w:rtl w:val="0"/>
        </w:rPr>
        <w:br w:type="textWrapping"/>
        <w:t xml:space="preserve">WebSocket: refer official docs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keepNext w:val="0"/>
        <w:keepLines w:val="0"/>
        <w:pBdr>
          <w:bottom w:color="cccccc" w:space="3" w:sz="12" w:val="single"/>
        </w:pBdr>
        <w:spacing w:after="160" w:lineRule="auto"/>
        <w:rPr>
          <w:b w:val="1"/>
          <w:color w:val="333333"/>
          <w:sz w:val="34"/>
          <w:szCs w:val="34"/>
        </w:rPr>
      </w:pPr>
      <w:bookmarkStart w:colFirst="0" w:colLast="0" w:name="_tspzcgisf3vh" w:id="4"/>
      <w:bookmarkEnd w:id="4"/>
      <w:r w:rsidDel="00000000" w:rsidR="00000000" w:rsidRPr="00000000">
        <w:rPr>
          <w:b w:val="1"/>
          <w:color w:val="333333"/>
          <w:sz w:val="34"/>
          <w:szCs w:val="34"/>
          <w:rtl w:val="0"/>
        </w:rPr>
        <w:t xml:space="preserve">PostgreSQL and MySQL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afterAutospacing="0" w:before="240" w:lineRule="auto"/>
        <w:ind w:left="1020" w:hanging="360"/>
      </w:pPr>
      <w:r w:rsidDel="00000000" w:rsidR="00000000" w:rsidRPr="00000000">
        <w:rPr>
          <w:rtl w:val="0"/>
        </w:rPr>
        <w:t xml:space="preserve">Comparison of PostgreSQL vs MySQL in terms of performance for Read and Write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afterAutospacing="0" w:before="0" w:beforeAutospacing="0" w:lineRule="auto"/>
        <w:ind w:left="1020" w:hanging="360"/>
      </w:pPr>
      <w:r w:rsidDel="00000000" w:rsidR="00000000" w:rsidRPr="00000000">
        <w:rPr>
          <w:rtl w:val="0"/>
        </w:rPr>
        <w:t xml:space="preserve">Complexity in integration with .Net Core Web API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240" w:before="0" w:beforeAutospacing="0" w:lineRule="auto"/>
        <w:ind w:left="1020" w:hanging="360"/>
      </w:pPr>
      <w:r w:rsidDel="00000000" w:rsidR="00000000" w:rsidRPr="00000000">
        <w:rPr>
          <w:rtl w:val="0"/>
        </w:rPr>
        <w:t xml:space="preserve">MongoDB database for unstructured requirements</w:t>
      </w:r>
    </w:p>
    <w:p w:rsidR="00000000" w:rsidDel="00000000" w:rsidP="00000000" w:rsidRDefault="00000000" w:rsidRPr="00000000" w14:paraId="00000026">
      <w:pPr>
        <w:spacing w:after="220" w:before="240" w:lineRule="auto"/>
        <w:rPr/>
      </w:pPr>
      <w:r w:rsidDel="00000000" w:rsidR="00000000" w:rsidRPr="00000000">
        <w:rPr>
          <w:rtl w:val="0"/>
        </w:rPr>
        <w:t xml:space="preserve">Note: Create POC Web APIs that have integrations with PostgreSQL and MySQL both and demonstrate the communication between them via all different communication frameworks.</w:t>
      </w:r>
    </w:p>
    <w:p w:rsidR="00000000" w:rsidDel="00000000" w:rsidP="00000000" w:rsidRDefault="00000000" w:rsidRPr="00000000" w14:paraId="00000027">
      <w:pPr>
        <w:spacing w:after="220" w:before="240" w:lineRule="auto"/>
        <w:rPr/>
      </w:pPr>
      <w:r w:rsidDel="00000000" w:rsidR="00000000" w:rsidRPr="00000000">
        <w:rPr>
          <w:rtl w:val="0"/>
        </w:rPr>
        <w:t xml:space="preserve">PostgreSQL, MySQL, and MongoDB all have EF Core providers available.</w:t>
        <w:br w:type="textWrapping"/>
        <w:t xml:space="preserve">PostgreSQL, MySQL have been available for long time; while MongoDB just became GA.</w:t>
        <w:br w:type="textWrapping"/>
        <w:t xml:space="preserve">EF team has kept escape hatch mechanism for MongoDB client directly if EF doesn’t support the required feature.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4) xUnit Testing Framework: Comparison report:</w:t>
      </w:r>
      <w:hyperlink r:id="rId36">
        <w:r w:rsidDel="00000000" w:rsidR="00000000" w:rsidRPr="00000000">
          <w:rPr>
            <w:rtl w:val="0"/>
          </w:rPr>
          <w:t xml:space="preserve"> </w:t>
        </w:r>
      </w:hyperlink>
      <w:hyperlink r:id="rId37">
        <w:r w:rsidDel="00000000" w:rsidR="00000000" w:rsidRPr="00000000">
          <w:rPr>
            <w:color w:val="1155cc"/>
            <w:u w:val="single"/>
            <w:rtl w:val="0"/>
          </w:rPr>
          <w:t xml:space="preserve">https://docs.google.com/document/d/1UGYWb_0GJj7D4eeqyuR3JM3tlEj_0DlI/edit?usp=sharing&amp;ouid=107502776202862140039&amp;rtpof=true&amp;sd=true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Code reference:</w:t>
      </w:r>
      <w:hyperlink r:id="rId38">
        <w:r w:rsidDel="00000000" w:rsidR="00000000" w:rsidRPr="00000000">
          <w:rPr>
            <w:rtl w:val="0"/>
          </w:rPr>
          <w:t xml:space="preserve"> </w:t>
        </w:r>
      </w:hyperlink>
      <w:hyperlink r:id="rId39">
        <w:r w:rsidDel="00000000" w:rsidR="00000000" w:rsidRPr="00000000">
          <w:rPr>
            <w:color w:val="1155cc"/>
            <w:u w:val="single"/>
            <w:rtl w:val="0"/>
          </w:rPr>
          <w:t xml:space="preserve">https://github.com/dotnet-architecture/eShopOnWeb/tree/main/tests/UnitTests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Front-end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1) Angular or React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SPA, Page Navigations, opening one SPA from another, using Services for Backend interactions, complex control usage in Angular/React -&gt; e.g. Tree View, Data Grid, Expander etc.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2) Front end Testing framework -&gt; Jasmin + Karma</w:t>
      </w:r>
    </w:p>
    <w:p w:rsidR="00000000" w:rsidDel="00000000" w:rsidP="00000000" w:rsidRDefault="00000000" w:rsidRPr="00000000" w14:paraId="00000034">
      <w:pPr>
        <w:rPr/>
      </w:pPr>
      <w:hyperlink r:id="rId40">
        <w:r w:rsidDel="00000000" w:rsidR="00000000" w:rsidRPr="00000000">
          <w:rPr>
            <w:color w:val="1155cc"/>
            <w:u w:val="single"/>
            <w:rtl w:val="0"/>
          </w:rPr>
          <w:t xml:space="preserve">Testing • Overview • Angular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hyperlink r:id="rId41">
        <w:r w:rsidDel="00000000" w:rsidR="00000000" w:rsidRPr="00000000">
          <w:rPr>
            <w:color w:val="1155cc"/>
            <w:u w:val="single"/>
            <w:rtl w:val="0"/>
          </w:rPr>
          <w:t xml:space="preserve">Introduction – Testing Angular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Logging Framework: ELK Stack and its usage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Monitoring Framework: Prometheus or similar tool</w:t>
      </w:r>
    </w:p>
    <w:p w:rsidR="00000000" w:rsidDel="00000000" w:rsidP="00000000" w:rsidRDefault="00000000" w:rsidRPr="00000000" w14:paraId="0000003B">
      <w:pPr>
        <w:rPr/>
      </w:pPr>
      <w:hyperlink r:id="rId42">
        <w:r w:rsidDel="00000000" w:rsidR="00000000" w:rsidRPr="00000000">
          <w:rPr>
            <w:color w:val="1155cc"/>
            <w:u w:val="single"/>
            <w:rtl w:val="0"/>
          </w:rPr>
          <w:t xml:space="preserve">https://medium.com/c-sharp-progarmming/net-core-microservice-metrics-with-prometheus-and-grafana-d228bea89283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API Gateway &amp; Load Balancer: —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Additional Study items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.Net Core :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6) Docker based deployment</w:t>
      </w:r>
    </w:p>
    <w:p w:rsidR="00000000" w:rsidDel="00000000" w:rsidP="00000000" w:rsidRDefault="00000000" w:rsidRPr="00000000" w14:paraId="00000041">
      <w:pPr>
        <w:rPr/>
      </w:pPr>
      <w:hyperlink r:id="rId43">
        <w:r w:rsidDel="00000000" w:rsidR="00000000" w:rsidRPr="00000000">
          <w:rPr>
            <w:color w:val="1155cc"/>
            <w:u w:val="single"/>
            <w:rtl w:val="0"/>
          </w:rPr>
          <w:t xml:space="preserve">Docker 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7) Kubernetes for container orchestration and horizontal scaling</w:t>
      </w:r>
    </w:p>
    <w:p w:rsidR="00000000" w:rsidDel="00000000" w:rsidP="00000000" w:rsidRDefault="00000000" w:rsidRPr="00000000" w14:paraId="00000043">
      <w:pPr>
        <w:rPr/>
      </w:pPr>
      <w:hyperlink r:id="rId44">
        <w:r w:rsidDel="00000000" w:rsidR="00000000" w:rsidRPr="00000000">
          <w:rPr>
            <w:color w:val="1155cc"/>
            <w:u w:val="single"/>
            <w:rtl w:val="0"/>
          </w:rPr>
          <w:t xml:space="preserve">Installing kubeadm | Kubernetes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hyperlink r:id="rId45">
        <w:r w:rsidDel="00000000" w:rsidR="00000000" w:rsidRPr="00000000">
          <w:rPr>
            <w:color w:val="1155cc"/>
            <w:u w:val="single"/>
            <w:rtl w:val="0"/>
          </w:rPr>
          <w:t xml:space="preserve">HorizontalPodAutoscaler Walkthrough | Kubernetes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8) multi-tenant architecture</w:t>
        <w:br w:type="textWrapping"/>
        <w:t xml:space="preserve">Broad concept with many design, deployment and operational considerations</w:t>
        <w:br w:type="textWrapping"/>
        <w:t xml:space="preserve">Refer web resources for additional references</w:t>
        <w:br w:type="textWrapping"/>
        <w:t xml:space="preserve">Library with basic helper features: </w:t>
      </w:r>
      <w:hyperlink r:id="rId46">
        <w:r w:rsidDel="00000000" w:rsidR="00000000" w:rsidRPr="00000000">
          <w:rPr>
            <w:color w:val="1155cc"/>
            <w:u w:val="single"/>
            <w:rtl w:val="0"/>
          </w:rPr>
          <w:t xml:space="preserve">MultiTenant Docs (finbuckle.com)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br w:type="textWrapping"/>
        <w:t xml:space="preserve">VS Code for Web API and Angular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VS Code for Web API:</w:t>
        <w:br w:type="textWrapping"/>
      </w:r>
      <w:hyperlink r:id="rId47">
        <w:r w:rsidDel="00000000" w:rsidR="00000000" w:rsidRPr="00000000">
          <w:rPr>
            <w:color w:val="1155cc"/>
            <w:u w:val="single"/>
            <w:rtl w:val="0"/>
          </w:rPr>
          <w:t xml:space="preserve">C# and .NET Development in VS Code for Beginners - YouTube</w:t>
        </w:r>
      </w:hyperlink>
      <w:r w:rsidDel="00000000" w:rsidR="00000000" w:rsidRPr="00000000">
        <w:rPr>
          <w:rtl w:val="0"/>
        </w:rPr>
        <w:br w:type="textWrapping"/>
        <w:t xml:space="preserve">VS Code for Angular: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hyperlink r:id="rId48">
        <w:r w:rsidDel="00000000" w:rsidR="00000000" w:rsidRPr="00000000">
          <w:rPr>
            <w:color w:val="1155cc"/>
            <w:u w:val="single"/>
            <w:rtl w:val="0"/>
          </w:rPr>
          <w:t xml:space="preserve">Angular TypeScript Tutorial in Visual Studio Code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Go through 'KeyCloak' for Login</w:t>
        <w:br w:type="textWrapping"/>
        <w:t xml:space="preserve">Official Docs: </w:t>
      </w:r>
      <w:hyperlink r:id="rId49">
        <w:r w:rsidDel="00000000" w:rsidR="00000000" w:rsidRPr="00000000">
          <w:rPr>
            <w:color w:val="1155cc"/>
            <w:u w:val="single"/>
            <w:rtl w:val="0"/>
          </w:rPr>
          <w:t xml:space="preserve">Keycloak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angular.dev/guide/testing" TargetMode="External"/><Relationship Id="rId42" Type="http://schemas.openxmlformats.org/officeDocument/2006/relationships/hyperlink" Target="https://medium.com/c-sharp-progarmming/net-core-microservice-metrics-with-prometheus-and-grafana-d228bea89283" TargetMode="External"/><Relationship Id="rId41" Type="http://schemas.openxmlformats.org/officeDocument/2006/relationships/hyperlink" Target="https://testing-angular.com/introduction/#introduction" TargetMode="External"/><Relationship Id="rId44" Type="http://schemas.openxmlformats.org/officeDocument/2006/relationships/hyperlink" Target="https://kubernetes.io/docs/setup/production-environment/tools/kubeadm/install-kubeadm/" TargetMode="External"/><Relationship Id="rId43" Type="http://schemas.openxmlformats.org/officeDocument/2006/relationships/hyperlink" Target="https://docs.docker.com/guides/docker-overview/" TargetMode="External"/><Relationship Id="rId46" Type="http://schemas.openxmlformats.org/officeDocument/2006/relationships/hyperlink" Target="https://www.finbuckle.com/MultiTenant/Docs/GettingStarted" TargetMode="External"/><Relationship Id="rId45" Type="http://schemas.openxmlformats.org/officeDocument/2006/relationships/hyperlink" Target="https://kubernetes.io/docs/tasks/run-application/horizontal-pod-autoscale-walkthrough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lab.com/arjun.khunt/cleanarchitecture" TargetMode="External"/><Relationship Id="rId48" Type="http://schemas.openxmlformats.org/officeDocument/2006/relationships/hyperlink" Target="https://code.visualstudio.com/docs/nodejs/angular-tutorial" TargetMode="External"/><Relationship Id="rId47" Type="http://schemas.openxmlformats.org/officeDocument/2006/relationships/hyperlink" Target="https://www.youtube.com/playlist?list=PLdo4fOcmZ0oWUrumb503vY3v6O3u3P4rW" TargetMode="External"/><Relationship Id="rId49" Type="http://schemas.openxmlformats.org/officeDocument/2006/relationships/hyperlink" Target="https://www.keycloak.org/" TargetMode="External"/><Relationship Id="rId5" Type="http://schemas.openxmlformats.org/officeDocument/2006/relationships/styles" Target="styles.xml"/><Relationship Id="rId6" Type="http://schemas.openxmlformats.org/officeDocument/2006/relationships/hyperlink" Target="https://learn.microsoft.com/en-us/aspnet/core/fundamentals/apis?view=aspnetcore-8.0" TargetMode="External"/><Relationship Id="rId7" Type="http://schemas.openxmlformats.org/officeDocument/2006/relationships/hyperlink" Target="https://learn.microsoft.com/en-us/aspnet/core/fundamentals/apis?view=aspnetcore-8.0" TargetMode="External"/><Relationship Id="rId8" Type="http://schemas.openxmlformats.org/officeDocument/2006/relationships/hyperlink" Target="https://www.youtube.com/playlist?list=PLdo4fOcmZ0oWunQnm3WnZxJrseIw2zSAk" TargetMode="External"/><Relationship Id="rId31" Type="http://schemas.openxmlformats.org/officeDocument/2006/relationships/hyperlink" Target="https://docs.google.com/document/d/1ZXkJwAWIdm1ESDRe1L0gNWZcYdfk_YmZ/edit?usp=sharing&amp;ouid=107502776202862140039&amp;rtpof=true&amp;sd=true" TargetMode="External"/><Relationship Id="rId30" Type="http://schemas.openxmlformats.org/officeDocument/2006/relationships/hyperlink" Target="https://docs.dapr.io/developing-applications/building-blocks/pubsub/pubsub-overview/" TargetMode="External"/><Relationship Id="rId33" Type="http://schemas.openxmlformats.org/officeDocument/2006/relationships/hyperlink" Target="https://learn.microsoft.com/en-us/aspnet/core/grpc/?view=aspnetcore-8.0" TargetMode="External"/><Relationship Id="rId32" Type="http://schemas.openxmlformats.org/officeDocument/2006/relationships/hyperlink" Target="https://learn.microsoft.com/en-us/aspnet/core/grpc/?view=aspnetcore-8.0" TargetMode="External"/><Relationship Id="rId35" Type="http://schemas.openxmlformats.org/officeDocument/2006/relationships/hyperlink" Target="https://learn.microsoft.com/en-us/aspnet/core/signalr/introduction?view=aspnetcore-8.0" TargetMode="External"/><Relationship Id="rId34" Type="http://schemas.openxmlformats.org/officeDocument/2006/relationships/hyperlink" Target="https://learn.microsoft.com/en-us/aspnet/core/signalr/introduction?view=aspnetcore-8.0" TargetMode="External"/><Relationship Id="rId37" Type="http://schemas.openxmlformats.org/officeDocument/2006/relationships/hyperlink" Target="https://docs.google.com/document/d/1UGYWb_0GJj7D4eeqyuR3JM3tlEj_0DlI/edit?usp=sharing&amp;ouid=107502776202862140039&amp;rtpof=true&amp;sd=true" TargetMode="External"/><Relationship Id="rId36" Type="http://schemas.openxmlformats.org/officeDocument/2006/relationships/hyperlink" Target="https://docs.google.com/document/d/1UGYWb_0GJj7D4eeqyuR3JM3tlEj_0DlI/edit?usp=sharing&amp;ouid=107502776202862140039&amp;rtpof=true&amp;sd=true" TargetMode="External"/><Relationship Id="rId39" Type="http://schemas.openxmlformats.org/officeDocument/2006/relationships/hyperlink" Target="https://github.com/dotnet-architecture/eShopOnWeb/tree/main/tests/UnitTests" TargetMode="External"/><Relationship Id="rId38" Type="http://schemas.openxmlformats.org/officeDocument/2006/relationships/hyperlink" Target="https://github.com/dotnet-architecture/eShopOnWeb/tree/main/tests/UnitTests" TargetMode="External"/><Relationship Id="rId20" Type="http://schemas.openxmlformats.org/officeDocument/2006/relationships/hyperlink" Target="https://learn.microsoft.com/en-us/aspnet/core/security/authorization/introduction?view=aspnetcore-8.0" TargetMode="External"/><Relationship Id="rId22" Type="http://schemas.openxmlformats.org/officeDocument/2006/relationships/hyperlink" Target="https://learn.microsoft.com/en-us/aspnet/core/fundamentals/middleware/write?view=aspnetcore-8.0" TargetMode="External"/><Relationship Id="rId21" Type="http://schemas.openxmlformats.org/officeDocument/2006/relationships/hyperlink" Target="https://learn.microsoft.com/en-us/aspnet/core/fundamentals/middleware/?view=aspnetcore-8.0" TargetMode="External"/><Relationship Id="rId24" Type="http://schemas.openxmlformats.org/officeDocument/2006/relationships/hyperlink" Target="https://github.com/ardalis/CleanArchitecture/tree/main/sample" TargetMode="External"/><Relationship Id="rId23" Type="http://schemas.openxmlformats.org/officeDocument/2006/relationships/hyperlink" Target="https://code-maze.com/cqrs-mediatr-in-aspnet-core/" TargetMode="External"/><Relationship Id="rId26" Type="http://schemas.openxmlformats.org/officeDocument/2006/relationships/hyperlink" Target="https://docs.google.com/document/d/19eYLh2G7epbMZC27sCJf4p2PRUfEJdZV/edit?usp=sharing&amp;ouid=107502776202862140039&amp;rtpof=true&amp;sd=true" TargetMode="External"/><Relationship Id="rId25" Type="http://schemas.openxmlformats.org/officeDocument/2006/relationships/hyperlink" Target="https://docs.google.com/document/d/19eYLh2G7epbMZC27sCJf4p2PRUfEJdZV/edit?usp=sharing&amp;ouid=107502776202862140039&amp;rtpof=true&amp;sd=true" TargetMode="External"/><Relationship Id="rId28" Type="http://schemas.openxmlformats.org/officeDocument/2006/relationships/hyperlink" Target="https://docs.google.com/document/d/1qWCyCNxGCVE13_NY-zu_kVSbTu_G7oqr/edit?usp=sharing&amp;ouid=107502776202862140039&amp;rtpof=true&amp;sd=true" TargetMode="External"/><Relationship Id="rId27" Type="http://schemas.openxmlformats.org/officeDocument/2006/relationships/hyperlink" Target="https://docs.google.com/document/d/1qWCyCNxGCVE13_NY-zu_kVSbTu_G7oqr/edit?usp=sharing&amp;ouid=107502776202862140039&amp;rtpof=true&amp;sd=true" TargetMode="External"/><Relationship Id="rId29" Type="http://schemas.openxmlformats.org/officeDocument/2006/relationships/hyperlink" Target="https://docs.dapr.io/developing-applications/building-blocks/pubsub/pubsub-overview/" TargetMode="External"/><Relationship Id="rId11" Type="http://schemas.openxmlformats.org/officeDocument/2006/relationships/hyperlink" Target="https://learn.microsoft.com/en-us/ef/core/" TargetMode="External"/><Relationship Id="rId10" Type="http://schemas.openxmlformats.org/officeDocument/2006/relationships/hyperlink" Target="https://gitlab.com/arjun.khunt/cleanarchitecture" TargetMode="External"/><Relationship Id="rId13" Type="http://schemas.openxmlformats.org/officeDocument/2006/relationships/hyperlink" Target="https://gitlab.com/arjun.khunt/as-monolith-sample/-/tree/main?ref_type=heads" TargetMode="External"/><Relationship Id="rId12" Type="http://schemas.openxmlformats.org/officeDocument/2006/relationships/hyperlink" Target="https://learn.microsoft.com/en-us/ef/core/" TargetMode="External"/><Relationship Id="rId15" Type="http://schemas.openxmlformats.org/officeDocument/2006/relationships/hyperlink" Target="https://learn.microsoft.com/en-us/dotnet/architecture/microservices/microservice-ddd-cqrs-patterns/eshoponcontainers-cqrs-ddd-microservice" TargetMode="External"/><Relationship Id="rId14" Type="http://schemas.openxmlformats.org/officeDocument/2006/relationships/hyperlink" Target="https://gitlab.com/arjun.khunt/as-monolith-sample/-/tree/main?ref_type=heads" TargetMode="External"/><Relationship Id="rId17" Type="http://schemas.openxmlformats.org/officeDocument/2006/relationships/hyperlink" Target="https://learn.microsoft.com/en-us/aspnet/core/security/cors?view=aspnetcore-8.0" TargetMode="External"/><Relationship Id="rId16" Type="http://schemas.openxmlformats.org/officeDocument/2006/relationships/hyperlink" Target="https://learn.microsoft.com/en-us/dotnet/architecture/microservices/microservice-ddd-cqrs-patterns/cqrs-microservice-reads" TargetMode="External"/><Relationship Id="rId19" Type="http://schemas.openxmlformats.org/officeDocument/2006/relationships/hyperlink" Target="https://learn.microsoft.com/en-us/aspnet/core/fundamentals/routing?view=aspnetcore-8.0" TargetMode="External"/><Relationship Id="rId18" Type="http://schemas.openxmlformats.org/officeDocument/2006/relationships/hyperlink" Target="https://learn.microsoft.com/en-us/aspnet/core/security/?view=aspnetcore-8.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